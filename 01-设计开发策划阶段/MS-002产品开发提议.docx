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20" w:line="360" w:lineRule="auto"/>
        <w:ind w:right="43"/>
        <w:rPr>
          <w:b w:val="0"/>
          <w:sz w:val="32"/>
          <w:szCs w:val="32"/>
          <w:u w:val="single"/>
          <w:lang w:eastAsia="zh-CN"/>
        </w:rPr>
      </w:pPr>
      <w:r>
        <w:rPr>
          <w:b w:val="0"/>
          <w:sz w:val="32"/>
          <w:szCs w:val="32"/>
          <w:u w:val="single"/>
          <w:lang w:eastAsia="zh-CN"/>
        </w:rPr>
        <w:t>产品开发</w:t>
      </w:r>
      <w:r>
        <w:rPr>
          <w:rFonts w:hint="eastAsia"/>
          <w:b w:val="0"/>
          <w:sz w:val="32"/>
          <w:szCs w:val="32"/>
          <w:u w:val="single"/>
          <w:lang w:eastAsia="zh-CN"/>
        </w:rPr>
        <w:t>提议</w:t>
      </w:r>
    </w:p>
    <w:tbl>
      <w:tblPr>
        <w:tblStyle w:val="5"/>
        <w:tblW w:w="0" w:type="auto"/>
        <w:tblInd w:w="5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项目编号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  <w:r>
              <w:rPr>
                <w:rFonts w:hint="eastAsia"/>
                <w:b w:val="0"/>
                <w:color w:val="000000"/>
                <w:szCs w:val="24"/>
                <w:lang w:eastAsia="zh-CN"/>
              </w:rPr>
              <w:t xml:space="preserve">   </w:t>
            </w:r>
          </w:p>
        </w:tc>
        <w:tc>
          <w:tcPr>
            <w:tcW w:w="4984" w:type="dxa"/>
            <w:tcBorders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项目名称：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人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严凌霄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日期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: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2022年2月8日</w:t>
            </w:r>
          </w:p>
        </w:tc>
      </w:tr>
    </w:tbl>
    <w:p>
      <w:pPr>
        <w:pStyle w:val="4"/>
        <w:ind w:right="36"/>
        <w:jc w:val="both"/>
        <w:rPr>
          <w:b w:val="0"/>
          <w:szCs w:val="24"/>
          <w:u w:val="single"/>
          <w:lang w:eastAsia="zh-CN"/>
        </w:rPr>
      </w:pPr>
    </w:p>
    <w:p>
      <w:pPr>
        <w:pStyle w:val="4"/>
        <w:spacing w:after="120"/>
        <w:ind w:right="43"/>
        <w:jc w:val="left"/>
        <w:rPr>
          <w:rFonts w:ascii="宋体" w:hAnsi="宋体"/>
          <w:b w:val="0"/>
          <w:szCs w:val="24"/>
          <w:lang w:eastAsia="zh-CN"/>
        </w:rPr>
      </w:pPr>
      <w:r>
        <w:rPr>
          <w:rFonts w:hint="eastAsia" w:ascii="宋体" w:hAnsi="宋体"/>
          <w:b w:val="0"/>
          <w:szCs w:val="24"/>
          <w:lang w:eastAsia="zh-CN"/>
        </w:rPr>
        <w:t>批准：</w:t>
      </w:r>
    </w:p>
    <w:tbl>
      <w:tblPr>
        <w:tblStyle w:val="5"/>
        <w:tblW w:w="100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4323"/>
        <w:gridCol w:w="2215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4323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推荐部署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签名</w:t>
            </w: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市场</w:t>
            </w:r>
          </w:p>
        </w:tc>
        <w:tc>
          <w:tcPr>
            <w:tcW w:w="4323" w:type="dxa"/>
            <w:vAlign w:val="center"/>
          </w:tcPr>
          <w:p>
            <w:pPr>
              <w:pStyle w:val="4"/>
              <w:spacing w:line="360" w:lineRule="exact"/>
              <w:jc w:val="both"/>
              <w:rPr>
                <w:rFonts w:ascii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sz w:val="21"/>
                <w:szCs w:val="21"/>
                <w:lang w:eastAsia="zh-CN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szCs w:val="21"/>
              </w:rPr>
            </w:pPr>
            <w:r>
              <w:rPr>
                <w:sz w:val="22"/>
                <w:szCs w:val="22"/>
              </w:rPr>
              <w:t>注册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委员会主席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</w:tbl>
    <w:p>
      <w:pPr>
        <w:pStyle w:val="4"/>
        <w:ind w:right="-504"/>
        <w:jc w:val="left"/>
        <w:rPr>
          <w:b w:val="0"/>
          <w:sz w:val="21"/>
          <w:szCs w:val="21"/>
          <w:lang w:eastAsia="zh-CN"/>
        </w:rPr>
      </w:pPr>
    </w:p>
    <w:p>
      <w:pPr>
        <w:pStyle w:val="4"/>
        <w:spacing w:line="360" w:lineRule="auto"/>
        <w:ind w:right="43"/>
        <w:jc w:val="left"/>
        <w:rPr>
          <w:b w:val="0"/>
          <w:szCs w:val="24"/>
          <w:lang w:eastAsia="zh-CN"/>
        </w:rPr>
      </w:pPr>
      <w:r>
        <w:rPr>
          <w:b w:val="0"/>
          <w:szCs w:val="24"/>
          <w:lang w:eastAsia="zh-CN"/>
        </w:rPr>
        <w:t>附件</w:t>
      </w:r>
      <w:r>
        <w:rPr>
          <w:rFonts w:hint="eastAsia"/>
          <w:b w:val="0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spacing w:line="360" w:lineRule="auto"/>
              <w:ind w:right="36"/>
              <w:rPr>
                <w:szCs w:val="24"/>
              </w:rPr>
            </w:pPr>
            <w:r>
              <w:rPr>
                <w:rFonts w:hint="eastAsia" w:eastAsiaTheme="minorEastAsia"/>
                <w:sz w:val="24"/>
                <w:szCs w:val="24"/>
              </w:rPr>
              <w:t>《MS</w:t>
            </w:r>
            <w:r>
              <w:rPr>
                <w:rFonts w:eastAsiaTheme="minorEastAsia"/>
                <w:sz w:val="24"/>
                <w:szCs w:val="24"/>
              </w:rPr>
              <w:t>-002</w:t>
            </w:r>
            <w:r>
              <w:rPr>
                <w:rFonts w:hint="eastAsia" w:eastAsiaTheme="minorEastAsia"/>
                <w:sz w:val="24"/>
                <w:szCs w:val="24"/>
              </w:rPr>
              <w:t>市场可行性分析报告》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</w:tbl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ind w:right="36"/>
        <w:rPr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spacing w:line="360" w:lineRule="auto"/>
        <w:ind w:right="43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提议</w:t>
      </w:r>
      <w:r>
        <w:rPr>
          <w:sz w:val="24"/>
          <w:szCs w:val="24"/>
          <w:u w:val="single"/>
        </w:rPr>
        <w:t>产品的</w:t>
      </w:r>
      <w:r>
        <w:rPr>
          <w:rFonts w:hint="eastAsia"/>
          <w:sz w:val="24"/>
          <w:szCs w:val="24"/>
          <w:u w:val="single"/>
        </w:rPr>
        <w:t>预期用途</w:t>
      </w:r>
    </w:p>
    <w:p>
      <w:pPr>
        <w:spacing w:line="360" w:lineRule="auto"/>
        <w:ind w:right="36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在脊柱外科或创伤骨科中，用以辅助医生进行经皮或开放手术的体内规划目标的定位与导引。</w:t>
      </w:r>
    </w:p>
    <w:p>
      <w:pPr>
        <w:spacing w:line="360" w:lineRule="auto"/>
        <w:ind w:right="36"/>
        <w:rPr>
          <w:rFonts w:eastAsiaTheme="minorEastAsia"/>
          <w:sz w:val="24"/>
          <w:szCs w:val="24"/>
        </w:rPr>
      </w:pPr>
    </w:p>
    <w:p>
      <w:pPr>
        <w:spacing w:line="360" w:lineRule="auto"/>
        <w:ind w:right="36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提议产品的法规适用类别说明（医疗器械类产品必填）</w:t>
      </w:r>
    </w:p>
    <w:p>
      <w:pPr>
        <w:spacing w:line="360" w:lineRule="auto"/>
        <w:ind w:right="36" w:firstLine="480" w:firstLineChars="2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Ⅲ类</w:t>
      </w:r>
    </w:p>
    <w:p>
      <w:pPr>
        <w:spacing w:line="360" w:lineRule="auto"/>
        <w:ind w:right="3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《总局关于发布医疗器械分类目录的公告（2017年第104号）》附件《医疗器械分类目录》（2018年8月1日起施行）</w:t>
      </w:r>
    </w:p>
    <w:p>
      <w:pPr>
        <w:ind w:right="36"/>
        <w:rPr>
          <w:rFonts w:eastAsiaTheme="minorEastAsia"/>
          <w:sz w:val="24"/>
          <w:szCs w:val="24"/>
          <w:u w:val="single"/>
        </w:rPr>
      </w:pPr>
    </w:p>
    <w:p>
      <w:pPr>
        <w:spacing w:line="400" w:lineRule="exact"/>
        <w:ind w:right="43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产品初始设计目标</w:t>
      </w:r>
    </w:p>
    <w:tbl>
      <w:tblPr>
        <w:tblStyle w:val="5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49"/>
        <w:gridCol w:w="329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编号</w:t>
            </w:r>
          </w:p>
        </w:tc>
        <w:tc>
          <w:tcPr>
            <w:tcW w:w="1949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指标项目</w:t>
            </w:r>
          </w:p>
        </w:tc>
        <w:tc>
          <w:tcPr>
            <w:tcW w:w="3291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主要功能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体位监测和补偿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体位监测和补偿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组份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、工具包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适应症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椎弓根通道的定位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、足踝、股骨颈、股骨、胫骨等螺钉通道的定位。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椎弓根通道的定位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、足踝、股骨颈、股骨、胫骨等螺钉通道的定位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适配C臂机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符合DICOM协议的C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val="en-US" w:eastAsia="zh-CN" w:bidi="ar"/>
              </w:rPr>
              <w:t>臂机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符合DICOM协议的C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val="en-US" w:eastAsia="zh-CN" w:bidi="ar"/>
              </w:rPr>
              <w:t>臂机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术中定位精度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≤1.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mm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，角度误差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°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1.5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mm</w:t>
            </w:r>
            <w:ins w:id="0" w:author="123" w:date="2023-12-07T15:04:38Z">
              <w:r>
                <w:rPr>
                  <w:rFonts w:hint="eastAsia" w:eastAsiaTheme="minorEastAsia"/>
                  <w:color w:val="000000"/>
                  <w:kern w:val="0"/>
                  <w:szCs w:val="21"/>
                  <w:lang w:bidi="ar"/>
                </w:rPr>
                <w:t>，角度误差</w:t>
              </w:r>
            </w:ins>
            <w:ins w:id="1" w:author="123" w:date="2023-12-07T15:04:38Z">
              <w:r>
                <w:rPr>
                  <w:rFonts w:eastAsiaTheme="minorEastAsia"/>
                  <w:color w:val="000000"/>
                  <w:kern w:val="0"/>
                  <w:szCs w:val="21"/>
                  <w:lang w:bidi="ar"/>
                </w:rPr>
                <w:t>≤</w:t>
              </w:r>
            </w:ins>
            <w:ins w:id="2" w:author="123" w:date="2023-12-07T15:04:38Z">
              <w:r>
                <w:rPr>
                  <w:rFonts w:hint="eastAsia" w:eastAsiaTheme="minorEastAsia"/>
                  <w:color w:val="000000"/>
                  <w:kern w:val="0"/>
                  <w:szCs w:val="21"/>
                  <w:lang w:bidi="ar"/>
                </w:rPr>
                <w:t>1</w:t>
              </w:r>
            </w:ins>
            <w:ins w:id="3" w:author="123" w:date="2023-12-12T10:24:53Z">
              <w:r>
                <w:rPr>
                  <w:rFonts w:hint="eastAsia" w:eastAsiaTheme="minorEastAsia"/>
                  <w:color w:val="000000"/>
                  <w:kern w:val="0"/>
                  <w:szCs w:val="21"/>
                  <w:lang w:val="en-US" w:eastAsia="zh-CN" w:bidi="ar"/>
                </w:rPr>
                <w:t>.5</w:t>
              </w:r>
            </w:ins>
            <w:ins w:id="4" w:author="123" w:date="2023-12-07T15:04:38Z">
              <w:r>
                <w:rPr>
                  <w:rFonts w:eastAsiaTheme="minorEastAsia"/>
                  <w:color w:val="000000"/>
                  <w:kern w:val="0"/>
                  <w:szCs w:val="21"/>
                  <w:lang w:bidi="ar"/>
                </w:rPr>
                <w:t>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电气安全、EMC、环境要求及网络安全</w:t>
            </w:r>
            <w:r>
              <w:rPr>
                <w:rStyle w:val="8"/>
                <w:rFonts w:hint="default" w:eastAsiaTheme="minorEastAsia"/>
                <w:lang w:bidi="ar"/>
              </w:rPr>
              <w:t>A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符合相关要求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整机设备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有效期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语言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中文</w:t>
            </w:r>
            <w:r>
              <w:rPr>
                <w:rStyle w:val="9"/>
                <w:rFonts w:eastAsiaTheme="minorEastAsia"/>
                <w:lang w:bidi="ar"/>
              </w:rPr>
              <w:t xml:space="preserve"> &amp; </w:t>
            </w:r>
            <w:r>
              <w:rPr>
                <w:rStyle w:val="10"/>
                <w:rFonts w:hint="default" w:eastAsiaTheme="minorEastAsia"/>
                <w:lang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注册要求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NMPA</w:t>
            </w:r>
          </w:p>
        </w:tc>
      </w:tr>
    </w:tbl>
    <w:p>
      <w:pPr>
        <w:pStyle w:val="3"/>
        <w:rPr>
          <w:rFonts w:eastAsiaTheme="minorEastAsia"/>
          <w:sz w:val="21"/>
          <w:szCs w:val="21"/>
        </w:rPr>
      </w:pPr>
    </w:p>
    <w:tbl>
      <w:tblPr>
        <w:tblStyle w:val="5"/>
        <w:tblpPr w:leftFromText="180" w:rightFromText="180" w:vertAnchor="text" w:horzAnchor="page" w:tblpX="1375" w:tblpY="133"/>
        <w:tblOverlap w:val="never"/>
        <w:tblW w:w="92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81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说明A：</w:t>
            </w: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 xml:space="preserve">（1）产品电气安全应符合GB 9706.1-2007 《医用电气设备  第一部分：安全通用要求》、GB 9706.15-2008《医用电气设备 第一部分：安全通用要求 1.并列标准：医用电气系统安全要求》；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（2）产品电磁兼容试验应符合YY 0505-2012《医用电气设备 第1-2部分：安全通用要求 并列标准：电磁兼容 要求和试验》的要求；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（3）产品环境试验应符合GB/T 14710-2009 《医用电器环境要求及试验方法》的要求；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（4）产品网络安全应符合《医疗器械网络安全注册技术审查指导原则》的要求。</w:t>
            </w:r>
          </w:p>
        </w:tc>
      </w:tr>
    </w:tbl>
    <w:p>
      <w:pPr>
        <w:tabs>
          <w:tab w:val="center" w:pos="4876"/>
          <w:tab w:val="left" w:pos="6255"/>
        </w:tabs>
        <w:spacing w:before="120"/>
        <w:jc w:val="left"/>
      </w:pPr>
      <w:r>
        <w:rPr>
          <w:rFonts w:eastAsiaTheme="minorEastAsia"/>
        </w:rPr>
        <w:t>备注：新产品提议在某些情况下可以产品包/项目集的方式提出；此时，项目编号填入项目集中所有涉及的项目编号。</w:t>
      </w:r>
    </w:p>
    <w:sectPr>
      <w:pgSz w:w="11906" w:h="16838"/>
      <w:pgMar w:top="1440" w:right="1800" w:bottom="85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23">
    <w15:presenceInfo w15:providerId="None" w15:userId="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lNzk3MDJhNDUxMGE2NWEyNDlhZTBlYTJlMTdkYjMifQ=="/>
  </w:docVars>
  <w:rsids>
    <w:rsidRoot w:val="5655226B"/>
    <w:rsid w:val="00407DCB"/>
    <w:rsid w:val="005F7270"/>
    <w:rsid w:val="0080643E"/>
    <w:rsid w:val="008F4BE6"/>
    <w:rsid w:val="00A56A5E"/>
    <w:rsid w:val="00B212F3"/>
    <w:rsid w:val="00C967C1"/>
    <w:rsid w:val="00E64DB9"/>
    <w:rsid w:val="00F009D8"/>
    <w:rsid w:val="0A100A87"/>
    <w:rsid w:val="0D0A654F"/>
    <w:rsid w:val="0D76148F"/>
    <w:rsid w:val="0DC946CF"/>
    <w:rsid w:val="0EE45269"/>
    <w:rsid w:val="10975190"/>
    <w:rsid w:val="151B3E79"/>
    <w:rsid w:val="190E5E44"/>
    <w:rsid w:val="24921078"/>
    <w:rsid w:val="26371781"/>
    <w:rsid w:val="27F35FE2"/>
    <w:rsid w:val="2A883C6E"/>
    <w:rsid w:val="2B302257"/>
    <w:rsid w:val="301335D9"/>
    <w:rsid w:val="35600112"/>
    <w:rsid w:val="36764F99"/>
    <w:rsid w:val="39BD6086"/>
    <w:rsid w:val="3A764EB8"/>
    <w:rsid w:val="416973EA"/>
    <w:rsid w:val="41DA4F1E"/>
    <w:rsid w:val="438B74A6"/>
    <w:rsid w:val="479D36A4"/>
    <w:rsid w:val="4A393BF1"/>
    <w:rsid w:val="54780907"/>
    <w:rsid w:val="5655226B"/>
    <w:rsid w:val="59BF4932"/>
    <w:rsid w:val="5C1F4B28"/>
    <w:rsid w:val="5F316A35"/>
    <w:rsid w:val="608C2EC7"/>
    <w:rsid w:val="60B36073"/>
    <w:rsid w:val="63CB00B5"/>
    <w:rsid w:val="6EA066DD"/>
    <w:rsid w:val="708F2244"/>
    <w:rsid w:val="71176099"/>
    <w:rsid w:val="7E0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spacing w:line="360" w:lineRule="auto"/>
      <w:jc w:val="left"/>
    </w:pPr>
    <w:rPr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4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  <w:vertAlign w:val="superscript"/>
    </w:rPr>
  </w:style>
  <w:style w:type="character" w:customStyle="1" w:styleId="9">
    <w:name w:val="font0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批注文字 字符"/>
    <w:basedOn w:val="7"/>
    <w:link w:val="2"/>
    <w:qFormat/>
    <w:uiPriority w:val="0"/>
    <w:rPr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923</Characters>
  <Lines>8</Lines>
  <Paragraphs>2</Paragraphs>
  <TotalTime>4</TotalTime>
  <ScaleCrop>false</ScaleCrop>
  <LinksUpToDate>false</LinksUpToDate>
  <CharactersWithSpaces>1027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2020-08-24T07:49:00Z</dcterms:created>
  <dc:creator>zhan</dc:creator>
  <cp:lastModifiedBy>123</cp:lastModifiedBy>
  <dcterms:modified xsi:type="dcterms:W3CDTF">2023-12-12T02:25:00Z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3F16A8E8F93F4EAF94077D4603612FA5</vt:lpwstr>
  </property>
</Properties>
</file>